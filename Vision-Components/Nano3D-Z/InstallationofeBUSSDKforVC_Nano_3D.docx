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2F0C36" w14:textId="6F482FF5" w:rsidR="00B04BA5" w:rsidRDefault="001427F7" w:rsidP="00B827C4">
      <w:pPr>
        <w:pStyle w:val="Heading1"/>
        <w:jc w:val="center"/>
      </w:pPr>
      <w:r>
        <w:t>Installing</w:t>
      </w:r>
      <w:r w:rsidR="00B827C4">
        <w:t xml:space="preserve"> the eBUS SDK for </w:t>
      </w:r>
      <w:r w:rsidR="006E6A4F">
        <w:t>Vision Components (VC)</w:t>
      </w:r>
      <w:r w:rsidR="00D51640">
        <w:t xml:space="preserve"> Nano3D-Z</w:t>
      </w:r>
      <w:r w:rsidR="006E6A4F">
        <w:t xml:space="preserve"> Smart Cameras</w:t>
      </w:r>
      <w:r w:rsidR="00B827C4">
        <w:t xml:space="preserve"> </w:t>
      </w:r>
    </w:p>
    <w:p w14:paraId="7B3147A1" w14:textId="7869AE34" w:rsidR="00B2666C" w:rsidRDefault="00B2666C" w:rsidP="00B2666C">
      <w:r>
        <w:t>The following document outlines how to install the eBUS SDK on a VC Nano</w:t>
      </w:r>
      <w:r w:rsidR="00D51640">
        <w:t>3D-Z</w:t>
      </w:r>
      <w:r>
        <w:t xml:space="preserve"> camera as well as how to build and run</w:t>
      </w:r>
      <w:r w:rsidR="0020721A">
        <w:t xml:space="preserve"> a sample which transmits a 2D image and the associated 3D real-world coordinate information over a network using the GigE Vision multi-part payload type</w:t>
      </w:r>
      <w:r>
        <w:t xml:space="preserve"> from the VC Nano</w:t>
      </w:r>
      <w:r w:rsidR="00D51640">
        <w:t>3D-Z</w:t>
      </w:r>
      <w:r>
        <w:t xml:space="preserve">. This sample also includes GenICam control to toggle on and off </w:t>
      </w:r>
      <w:r w:rsidR="00D51640">
        <w:t xml:space="preserve">laser, change the value of the </w:t>
      </w:r>
      <w:r w:rsidR="00D51640" w:rsidRPr="00D51640">
        <w:t>Exposure</w:t>
      </w:r>
      <w:r w:rsidR="00D51640">
        <w:t xml:space="preserve"> </w:t>
      </w:r>
      <w:r w:rsidR="00D51640" w:rsidRPr="00D51640">
        <w:t>Mode</w:t>
      </w:r>
      <w:r w:rsidR="00D51640">
        <w:t xml:space="preserve">, Shutter and Gain. </w:t>
      </w:r>
      <w:r>
        <w:t>The documentation assumes that you have pre-installed the VC Linux Operating System as well as the VC processing libraries on the VC Nano</w:t>
      </w:r>
      <w:r w:rsidR="00D51640">
        <w:t>3D-Z</w:t>
      </w:r>
      <w:r>
        <w:t xml:space="preserve"> camera. </w:t>
      </w:r>
    </w:p>
    <w:p w14:paraId="34EA8207" w14:textId="15AFBBF3" w:rsidR="00B2666C" w:rsidRDefault="00B2666C" w:rsidP="00B2666C">
      <w:r>
        <w:t xml:space="preserve">Specifically, the following </w:t>
      </w:r>
      <w:r w:rsidR="00514B97">
        <w:t xml:space="preserve">Vision Components </w:t>
      </w:r>
      <w:r>
        <w:t>software packages/libraries are required:</w:t>
      </w:r>
    </w:p>
    <w:p w14:paraId="270C6DB3" w14:textId="22D93E3A" w:rsidR="000215B6" w:rsidRDefault="000215B6" w:rsidP="00B2666C">
      <w:pPr>
        <w:pStyle w:val="ListParagraph"/>
        <w:numPr>
          <w:ilvl w:val="0"/>
          <w:numId w:val="11"/>
        </w:numPr>
      </w:pPr>
      <w:r>
        <w:t>VC Linux Operating System</w:t>
      </w:r>
    </w:p>
    <w:p w14:paraId="5A4A9E0B" w14:textId="46B131A6" w:rsidR="00B2666C" w:rsidRDefault="00D51640" w:rsidP="00D51640">
      <w:pPr>
        <w:pStyle w:val="ListParagraph"/>
        <w:numPr>
          <w:ilvl w:val="1"/>
          <w:numId w:val="11"/>
        </w:numPr>
      </w:pPr>
      <w:r>
        <w:t>arm-</w:t>
      </w:r>
      <w:proofErr w:type="spellStart"/>
      <w:r>
        <w:t>linux</w:t>
      </w:r>
      <w:proofErr w:type="spellEnd"/>
      <w:r>
        <w:t>-</w:t>
      </w:r>
      <w:proofErr w:type="spellStart"/>
      <w:r>
        <w:t>gnueabihf</w:t>
      </w:r>
      <w:proofErr w:type="spellEnd"/>
      <w:r>
        <w:t xml:space="preserve"> version</w:t>
      </w:r>
      <w:r w:rsidRPr="00D51640">
        <w:t xml:space="preserve"> 4.9 </w:t>
      </w:r>
      <w:r w:rsidR="00B2666C">
        <w:t>(or higher</w:t>
      </w:r>
      <w:r w:rsidR="000215B6">
        <w:t>)</w:t>
      </w:r>
    </w:p>
    <w:p w14:paraId="7B9DF68A" w14:textId="2C621BF0" w:rsidR="00B2666C" w:rsidRDefault="00B2666C" w:rsidP="00B2666C">
      <w:pPr>
        <w:pStyle w:val="ListParagraph"/>
        <w:numPr>
          <w:ilvl w:val="0"/>
          <w:numId w:val="11"/>
        </w:numPr>
      </w:pPr>
      <w:r>
        <w:t xml:space="preserve">VC </w:t>
      </w:r>
      <w:r w:rsidR="00406101">
        <w:t xml:space="preserve">processing </w:t>
      </w:r>
      <w:r>
        <w:t>libraries as below (or higher)</w:t>
      </w:r>
    </w:p>
    <w:p w14:paraId="76081792" w14:textId="3AB1D214" w:rsidR="00B2666C" w:rsidRDefault="00B2666C" w:rsidP="00B2666C">
      <w:pPr>
        <w:pStyle w:val="ListParagraph"/>
        <w:numPr>
          <w:ilvl w:val="1"/>
          <w:numId w:val="11"/>
        </w:numPr>
      </w:pPr>
      <w:r>
        <w:t>vclib.so.6.8.0</w:t>
      </w:r>
    </w:p>
    <w:p w14:paraId="2F7D3D97" w14:textId="6F160A11" w:rsidR="00B2666C" w:rsidRDefault="00B2666C" w:rsidP="00B2666C">
      <w:pPr>
        <w:pStyle w:val="ListParagraph"/>
        <w:numPr>
          <w:ilvl w:val="1"/>
          <w:numId w:val="11"/>
        </w:numPr>
      </w:pPr>
      <w:r>
        <w:t>vcflib.so.5.1.0</w:t>
      </w:r>
    </w:p>
    <w:p w14:paraId="78B59E77" w14:textId="77777777" w:rsidR="006E0C1D" w:rsidRDefault="00B2666C" w:rsidP="006E0C1D">
      <w:pPr>
        <w:pStyle w:val="ListParagraph"/>
        <w:numPr>
          <w:ilvl w:val="1"/>
          <w:numId w:val="11"/>
        </w:numPr>
      </w:pPr>
      <w:r>
        <w:t xml:space="preserve">vclinux.so.3.7.2 </w:t>
      </w:r>
    </w:p>
    <w:p w14:paraId="394EAD20" w14:textId="40AE5541" w:rsidR="00085A39" w:rsidRDefault="00D252AE" w:rsidP="006E0C1D">
      <w:pPr>
        <w:pStyle w:val="ListParagraph"/>
        <w:numPr>
          <w:ilvl w:val="0"/>
          <w:numId w:val="11"/>
        </w:numPr>
      </w:pPr>
      <w:r w:rsidRPr="00D252AE">
        <w:t>VC</w:t>
      </w:r>
      <w:r w:rsidR="00085A39">
        <w:t xml:space="preserve"> </w:t>
      </w:r>
      <w:r w:rsidRPr="00D252AE">
        <w:t>Linux Camera I/O Configuration and Connection Setup</w:t>
      </w:r>
      <w:r w:rsidR="00085A39">
        <w:t xml:space="preserve"> </w:t>
      </w:r>
    </w:p>
    <w:p w14:paraId="3A2FEBF8" w14:textId="184C42E0" w:rsidR="00D252AE" w:rsidRDefault="00085A39" w:rsidP="00085A39">
      <w:pPr>
        <w:pStyle w:val="ListParagraph"/>
        <w:numPr>
          <w:ilvl w:val="1"/>
          <w:numId w:val="11"/>
        </w:numPr>
      </w:pPr>
      <w:r w:rsidRPr="00D252AE">
        <w:t>VCIO v.1.3.2</w:t>
      </w:r>
    </w:p>
    <w:p w14:paraId="11CA05DD" w14:textId="65C49C4D" w:rsidR="00514B97" w:rsidRDefault="00514B97" w:rsidP="00514B97">
      <w:r>
        <w:t>In addition, the following library is also required:</w:t>
      </w:r>
    </w:p>
    <w:p w14:paraId="06FAF53A" w14:textId="70931441" w:rsidR="00B2666C" w:rsidRDefault="00B2666C" w:rsidP="00B2666C">
      <w:pPr>
        <w:pStyle w:val="ListParagraph"/>
        <w:numPr>
          <w:ilvl w:val="0"/>
          <w:numId w:val="11"/>
        </w:numPr>
      </w:pPr>
      <w:proofErr w:type="spellStart"/>
      <w:r>
        <w:t>libstdc</w:t>
      </w:r>
      <w:proofErr w:type="spellEnd"/>
      <w:r>
        <w:t xml:space="preserve">++.so.6.0.25 </w:t>
      </w:r>
    </w:p>
    <w:p w14:paraId="7DDAF174" w14:textId="3307E929" w:rsidR="00B2666C" w:rsidRDefault="00B2666C" w:rsidP="00B2666C">
      <w:pPr>
        <w:pStyle w:val="ListParagraph"/>
        <w:numPr>
          <w:ilvl w:val="1"/>
          <w:numId w:val="11"/>
        </w:numPr>
      </w:pPr>
      <w:r>
        <w:t xml:space="preserve">This can be downloaded here: </w:t>
      </w:r>
      <w:hyperlink r:id="rId5" w:history="1">
        <w:r w:rsidRPr="00304975">
          <w:rPr>
            <w:rStyle w:val="Hyperlink"/>
          </w:rPr>
          <w:t>https://packages.debian.org/buster/all/libstdc++6-armhf-cross/download</w:t>
        </w:r>
      </w:hyperlink>
      <w:r>
        <w:t xml:space="preserve">  </w:t>
      </w:r>
    </w:p>
    <w:p w14:paraId="7F6352F8" w14:textId="54221519" w:rsidR="00B2666C" w:rsidRDefault="00514B97" w:rsidP="00B2666C">
      <w:r>
        <w:t>Finally</w:t>
      </w:r>
      <w:r w:rsidR="00B2666C">
        <w:t>, for the eBUS SDK, the following package is required (or a higher version):</w:t>
      </w:r>
    </w:p>
    <w:p w14:paraId="690D74DB" w14:textId="4D97D73C" w:rsidR="00B2666C" w:rsidRDefault="00B2666C" w:rsidP="00B2666C">
      <w:pPr>
        <w:pStyle w:val="ListParagraph"/>
        <w:numPr>
          <w:ilvl w:val="0"/>
          <w:numId w:val="11"/>
        </w:numPr>
      </w:pPr>
      <w:r w:rsidRPr="00B2666C">
        <w:rPr>
          <w:color w:val="212121"/>
        </w:rPr>
        <w:t>eBUS_SDK_linux-gnueabihf-arm-6.2.0-5290.deb</w:t>
      </w:r>
    </w:p>
    <w:p w14:paraId="3D6B86E2" w14:textId="5C38895B" w:rsidR="00B2666C" w:rsidRPr="00B2666C" w:rsidRDefault="00B2666C" w:rsidP="00B2666C">
      <w:pPr>
        <w:pStyle w:val="Heading2"/>
        <w:spacing w:line="240" w:lineRule="auto"/>
        <w:rPr>
          <w:rFonts w:asciiTheme="minorHAnsi" w:eastAsia="Times New Roman" w:hAnsiTheme="minorHAnsi" w:cs="Segoe UI"/>
          <w:color w:val="auto"/>
          <w:sz w:val="22"/>
          <w:szCs w:val="22"/>
          <w:lang w:val="en-CA" w:eastAsia="en-CA"/>
        </w:rPr>
      </w:pPr>
      <w:r w:rsidRPr="00B2666C">
        <w:rPr>
          <w:rFonts w:asciiTheme="minorHAnsi" w:eastAsia="Times New Roman" w:hAnsiTheme="minorHAnsi" w:cs="Segoe UI"/>
          <w:b/>
          <w:color w:val="auto"/>
          <w:sz w:val="22"/>
          <w:szCs w:val="22"/>
          <w:lang w:val="en-CA" w:eastAsia="en-CA"/>
        </w:rPr>
        <w:t>NOTE</w:t>
      </w:r>
      <w:r w:rsidRPr="00B2666C">
        <w:rPr>
          <w:rFonts w:asciiTheme="minorHAnsi" w:eastAsia="Times New Roman" w:hAnsiTheme="minorHAnsi" w:cs="Segoe UI"/>
          <w:color w:val="auto"/>
          <w:sz w:val="22"/>
          <w:szCs w:val="22"/>
          <w:lang w:val="en-CA" w:eastAsia="en-CA"/>
        </w:rPr>
        <w:t>: In order to access version 6.2.0.5290 of the eBUS SDK for 32-bit ARM (hard-float) platforms, please contact your</w:t>
      </w:r>
      <w:r>
        <w:rPr>
          <w:rFonts w:asciiTheme="minorHAnsi" w:eastAsia="Times New Roman" w:hAnsiTheme="minorHAnsi" w:cs="Segoe UI"/>
          <w:color w:val="auto"/>
          <w:sz w:val="22"/>
          <w:szCs w:val="22"/>
          <w:lang w:val="en-CA" w:eastAsia="en-CA"/>
        </w:rPr>
        <w:t xml:space="preserve"> Pleora support representative, </w:t>
      </w:r>
      <w:hyperlink r:id="rId6" w:history="1">
        <w:r w:rsidRPr="00304975">
          <w:rPr>
            <w:rStyle w:val="Hyperlink"/>
            <w:rFonts w:asciiTheme="minorHAnsi" w:eastAsia="Times New Roman" w:hAnsiTheme="minorHAnsi" w:cs="Segoe UI"/>
            <w:sz w:val="22"/>
            <w:szCs w:val="22"/>
            <w:lang w:val="en-CA" w:eastAsia="en-CA"/>
          </w:rPr>
          <w:t>support@pleora.com</w:t>
        </w:r>
      </w:hyperlink>
      <w:r>
        <w:rPr>
          <w:rFonts w:asciiTheme="minorHAnsi" w:eastAsia="Times New Roman" w:hAnsiTheme="minorHAnsi" w:cs="Segoe UI"/>
          <w:color w:val="auto"/>
          <w:sz w:val="22"/>
          <w:szCs w:val="22"/>
          <w:lang w:val="en-CA" w:eastAsia="en-CA"/>
        </w:rPr>
        <w:t xml:space="preserve"> </w:t>
      </w:r>
    </w:p>
    <w:p w14:paraId="612270CE" w14:textId="77777777" w:rsidR="00B2666C" w:rsidRPr="00B2666C" w:rsidRDefault="00B2666C" w:rsidP="00B2666C">
      <w:pPr>
        <w:rPr>
          <w:lang w:val="en-CA" w:eastAsia="en-CA"/>
        </w:rPr>
      </w:pPr>
    </w:p>
    <w:p w14:paraId="02F41E8E" w14:textId="77777777" w:rsidR="005C5DBD" w:rsidRPr="005C5DBD" w:rsidRDefault="00B827C4" w:rsidP="00C925CB">
      <w:pPr>
        <w:pStyle w:val="Heading2"/>
        <w:numPr>
          <w:ilvl w:val="0"/>
          <w:numId w:val="2"/>
        </w:numPr>
        <w:spacing w:line="240" w:lineRule="auto"/>
        <w:rPr>
          <w:rFonts w:ascii="Segoe UI" w:eastAsia="Times New Roman" w:hAnsi="Segoe UI" w:cs="Segoe UI"/>
          <w:sz w:val="21"/>
          <w:szCs w:val="21"/>
          <w:lang w:val="en-CA" w:eastAsia="en-CA"/>
        </w:rPr>
      </w:pPr>
      <w:r>
        <w:t xml:space="preserve">OS Version </w:t>
      </w:r>
      <w:r w:rsidR="002C35E3">
        <w:t xml:space="preserve">and CPU </w:t>
      </w:r>
      <w:r>
        <w:t xml:space="preserve">of the </w:t>
      </w:r>
      <w:r w:rsidR="006E6A4F">
        <w:t>VC Nano Camera</w:t>
      </w:r>
      <w:r>
        <w:t xml:space="preserve"> </w:t>
      </w:r>
    </w:p>
    <w:p w14:paraId="6A44E422" w14:textId="77777777" w:rsidR="005C5DBD" w:rsidRPr="005C5DBD" w:rsidRDefault="005C5DBD" w:rsidP="005C5DBD">
      <w:pPr>
        <w:pStyle w:val="ListParagraph"/>
        <w:spacing w:after="0" w:line="240" w:lineRule="auto"/>
        <w:ind w:left="360"/>
        <w:rPr>
          <w:rFonts w:eastAsia="Times New Roman" w:cs="Segoe UI"/>
          <w:lang w:val="en-CA" w:eastAsia="en-CA"/>
        </w:rPr>
      </w:pPr>
      <w:r w:rsidRPr="005C5DBD">
        <w:rPr>
          <w:rFonts w:eastAsia="Times New Roman" w:cs="Segoe UI"/>
          <w:lang w:val="en-CA" w:eastAsia="en-CA"/>
        </w:rPr>
        <w:t>Linux VC-Z 3.14.79-vc-z #2 SMP PREEMPT Wed Apr 24 18:33:06 CEST 2019 armv7l GNU/Linux</w:t>
      </w:r>
    </w:p>
    <w:p w14:paraId="6FF0CF2F" w14:textId="77777777" w:rsidR="005C5DBD" w:rsidRPr="005C5DBD" w:rsidRDefault="005C5DBD" w:rsidP="005C5DBD">
      <w:pPr>
        <w:pStyle w:val="ListParagraph"/>
        <w:spacing w:after="0" w:line="240" w:lineRule="auto"/>
        <w:ind w:left="360"/>
        <w:rPr>
          <w:rFonts w:ascii="Segoe UI" w:eastAsia="Times New Roman" w:hAnsi="Segoe UI" w:cs="Segoe UI"/>
          <w:sz w:val="21"/>
          <w:szCs w:val="21"/>
          <w:lang w:val="en-CA" w:eastAsia="en-CA"/>
        </w:rPr>
      </w:pPr>
    </w:p>
    <w:p w14:paraId="04491EF6" w14:textId="77777777" w:rsidR="006D4D96" w:rsidRDefault="006D4D96" w:rsidP="006D4D96">
      <w:pPr>
        <w:pStyle w:val="Heading2"/>
        <w:numPr>
          <w:ilvl w:val="0"/>
          <w:numId w:val="2"/>
        </w:numPr>
      </w:pPr>
      <w:r>
        <w:t>Install the Kernel Header files</w:t>
      </w:r>
    </w:p>
    <w:p w14:paraId="16CA7B88" w14:textId="1991659A" w:rsidR="00CB664B" w:rsidRPr="00CB664B" w:rsidRDefault="00CB664B" w:rsidP="00CB664B">
      <w:r>
        <w:t xml:space="preserve">              Make sure if the kennel header</w:t>
      </w:r>
      <w:r w:rsidR="00AB7EFC" w:rsidRPr="006E6A4F">
        <w:rPr>
          <w:rFonts w:ascii="Calibri" w:eastAsia="Times New Roman" w:hAnsi="Calibri" w:cs="Times New Roman"/>
          <w:lang w:val="en-CA" w:eastAsia="en-CA"/>
        </w:rPr>
        <w:t>-3.14.79-vc-</w:t>
      </w:r>
      <w:r w:rsidR="00AB7EFC">
        <w:rPr>
          <w:rFonts w:ascii="Calibri" w:eastAsia="Times New Roman" w:hAnsi="Calibri" w:cs="Times New Roman"/>
          <w:lang w:val="en-CA" w:eastAsia="en-CA"/>
        </w:rPr>
        <w:t>z is installed.  If not, please install it</w:t>
      </w:r>
    </w:p>
    <w:p w14:paraId="0435719A" w14:textId="77777777" w:rsidR="006D4D96" w:rsidRPr="006D4D96" w:rsidRDefault="006D4D96" w:rsidP="006E6A4F">
      <w:pPr>
        <w:ind w:firstLine="720"/>
      </w:pPr>
      <w:proofErr w:type="spellStart"/>
      <w:proofErr w:type="gramStart"/>
      <w:r>
        <w:t>sudo</w:t>
      </w:r>
      <w:proofErr w:type="spellEnd"/>
      <w:proofErr w:type="gramEnd"/>
      <w:r>
        <w:t xml:space="preserve"> apt-get install </w:t>
      </w:r>
      <w:r w:rsidR="006E6A4F" w:rsidRPr="006E6A4F">
        <w:rPr>
          <w:rFonts w:ascii="Calibri" w:eastAsia="Times New Roman" w:hAnsi="Calibri" w:cs="Times New Roman"/>
          <w:lang w:val="en-CA" w:eastAsia="en-CA"/>
        </w:rPr>
        <w:t>linux-headers-3.14.79-vc-z</w:t>
      </w:r>
    </w:p>
    <w:p w14:paraId="1153D732" w14:textId="77777777" w:rsidR="002C35E3" w:rsidRDefault="0036467D" w:rsidP="0036467D">
      <w:pPr>
        <w:pStyle w:val="Heading2"/>
        <w:numPr>
          <w:ilvl w:val="0"/>
          <w:numId w:val="2"/>
        </w:numPr>
      </w:pPr>
      <w:r>
        <w:t>Install the eBUS SDK</w:t>
      </w:r>
    </w:p>
    <w:p w14:paraId="5873601F" w14:textId="6979ADF7" w:rsidR="0036467D" w:rsidRPr="0036467D" w:rsidRDefault="0036467D" w:rsidP="0036467D">
      <w:pPr>
        <w:pStyle w:val="ListParagraph"/>
        <w:numPr>
          <w:ilvl w:val="0"/>
          <w:numId w:val="4"/>
        </w:numPr>
      </w:pPr>
      <w:r>
        <w:t xml:space="preserve">Copy the eBUS SDK installation package to the </w:t>
      </w:r>
      <w:r w:rsidR="006E6A4F">
        <w:t xml:space="preserve">VC </w:t>
      </w:r>
      <w:r w:rsidR="0020721A">
        <w:t>Nano3D-Z</w:t>
      </w:r>
      <w:r w:rsidR="006E6A4F">
        <w:t xml:space="preserve"> Camera</w:t>
      </w:r>
    </w:p>
    <w:p w14:paraId="5D3B5FA0" w14:textId="77777777" w:rsidR="0036467D" w:rsidRDefault="0036467D" w:rsidP="0036467D">
      <w:pPr>
        <w:pStyle w:val="ListParagraph"/>
        <w:numPr>
          <w:ilvl w:val="0"/>
          <w:numId w:val="4"/>
        </w:numPr>
      </w:pPr>
      <w:r>
        <w:t>Install the e</w:t>
      </w:r>
      <w:r w:rsidR="005C5DBD">
        <w:t>B</w:t>
      </w:r>
      <w:r>
        <w:t>US SDK:</w:t>
      </w:r>
    </w:p>
    <w:p w14:paraId="49D05936" w14:textId="77777777" w:rsidR="0036467D" w:rsidRDefault="0036467D" w:rsidP="0036467D">
      <w:pPr>
        <w:pStyle w:val="ListParagraph"/>
        <w:ind w:left="1080"/>
      </w:pPr>
      <w:proofErr w:type="spellStart"/>
      <w:proofErr w:type="gramStart"/>
      <w:r>
        <w:t>sudo</w:t>
      </w:r>
      <w:proofErr w:type="spellEnd"/>
      <w:proofErr w:type="gramEnd"/>
      <w:r>
        <w:t xml:space="preserve"> </w:t>
      </w:r>
      <w:proofErr w:type="spellStart"/>
      <w:r>
        <w:t>dpkg</w:t>
      </w:r>
      <w:proofErr w:type="spellEnd"/>
      <w:r>
        <w:t xml:space="preserve"> –</w:t>
      </w:r>
      <w:proofErr w:type="spellStart"/>
      <w:r>
        <w:t>i</w:t>
      </w:r>
      <w:proofErr w:type="spellEnd"/>
      <w:r>
        <w:t xml:space="preserve">  </w:t>
      </w:r>
      <w:r w:rsidRPr="0036467D">
        <w:rPr>
          <w:color w:val="212121"/>
        </w:rPr>
        <w:t>eBUS_SDK_linux-gnueabihf-arm-6.</w:t>
      </w:r>
      <w:r w:rsidR="006E6A4F">
        <w:rPr>
          <w:color w:val="212121"/>
        </w:rPr>
        <w:t>2</w:t>
      </w:r>
      <w:r w:rsidRPr="0036467D">
        <w:rPr>
          <w:color w:val="212121"/>
        </w:rPr>
        <w:t>.</w:t>
      </w:r>
      <w:r w:rsidR="006E6A4F">
        <w:rPr>
          <w:color w:val="212121"/>
        </w:rPr>
        <w:t>0</w:t>
      </w:r>
      <w:r w:rsidRPr="0036467D">
        <w:rPr>
          <w:color w:val="212121"/>
        </w:rPr>
        <w:t>-5</w:t>
      </w:r>
      <w:r w:rsidR="005C5DBD">
        <w:rPr>
          <w:color w:val="212121"/>
        </w:rPr>
        <w:t>290</w:t>
      </w:r>
      <w:r w:rsidRPr="0036467D">
        <w:rPr>
          <w:color w:val="212121"/>
        </w:rPr>
        <w:t>.deb</w:t>
      </w:r>
    </w:p>
    <w:p w14:paraId="58FB4F85" w14:textId="2405EF2B" w:rsidR="0036467D" w:rsidRDefault="0036467D" w:rsidP="0036467D">
      <w:pPr>
        <w:pStyle w:val="ListParagraph"/>
        <w:numPr>
          <w:ilvl w:val="0"/>
          <w:numId w:val="4"/>
        </w:numPr>
      </w:pPr>
      <w:r>
        <w:lastRenderedPageBreak/>
        <w:t xml:space="preserve">Restart the </w:t>
      </w:r>
      <w:r w:rsidR="006E6A4F">
        <w:t>VC Nano</w:t>
      </w:r>
      <w:r w:rsidR="0020721A">
        <w:t>3D-Z</w:t>
      </w:r>
      <w:r w:rsidR="006E6A4F">
        <w:t xml:space="preserve"> Camera</w:t>
      </w:r>
      <w:r>
        <w:t xml:space="preserve"> </w:t>
      </w:r>
    </w:p>
    <w:p w14:paraId="3C269887" w14:textId="77777777" w:rsidR="0036467D" w:rsidRDefault="0036467D" w:rsidP="0036467D">
      <w:pPr>
        <w:pStyle w:val="ListParagraph"/>
        <w:numPr>
          <w:ilvl w:val="0"/>
          <w:numId w:val="4"/>
        </w:numPr>
      </w:pPr>
      <w:r>
        <w:t xml:space="preserve">The </w:t>
      </w:r>
      <w:r w:rsidR="00CB37F2">
        <w:t xml:space="preserve">ROOT </w:t>
      </w:r>
      <w:r>
        <w:t>PATH of eBUS SDK</w:t>
      </w:r>
    </w:p>
    <w:p w14:paraId="2FB64C82" w14:textId="35402191" w:rsidR="0036467D" w:rsidRDefault="0036467D" w:rsidP="0036467D">
      <w:pPr>
        <w:pStyle w:val="ListParagraph"/>
        <w:ind w:left="1080"/>
      </w:pPr>
      <w:r>
        <w:t>/opt/</w:t>
      </w:r>
      <w:proofErr w:type="spellStart"/>
      <w:r>
        <w:t>pleora</w:t>
      </w:r>
      <w:proofErr w:type="spellEnd"/>
      <w:r>
        <w:t>/</w:t>
      </w:r>
      <w:proofErr w:type="spellStart"/>
      <w:r>
        <w:t>e</w:t>
      </w:r>
      <w:r w:rsidR="00F0582D">
        <w:t>bus_</w:t>
      </w:r>
      <w:r>
        <w:t>sdk</w:t>
      </w:r>
      <w:proofErr w:type="spellEnd"/>
      <w:r>
        <w:t>/</w:t>
      </w:r>
      <w:proofErr w:type="spellStart"/>
      <w:r>
        <w:t>linux</w:t>
      </w:r>
      <w:proofErr w:type="spellEnd"/>
      <w:r>
        <w:t>-</w:t>
      </w:r>
      <w:proofErr w:type="spellStart"/>
      <w:r>
        <w:t>gnu</w:t>
      </w:r>
      <w:r w:rsidR="00CB37F2">
        <w:t>eabihf</w:t>
      </w:r>
      <w:proofErr w:type="spellEnd"/>
      <w:r w:rsidR="00CB37F2">
        <w:t>-arm</w:t>
      </w:r>
    </w:p>
    <w:p w14:paraId="129CDFDC" w14:textId="721976CD" w:rsidR="00272BAA" w:rsidRDefault="00CB37F2" w:rsidP="00272BAA">
      <w:pPr>
        <w:pStyle w:val="PlainText"/>
      </w:pPr>
      <w:r w:rsidRPr="00CB37F2">
        <w:rPr>
          <w:b/>
        </w:rPr>
        <w:t>*</w:t>
      </w:r>
      <w:r w:rsidR="00867EAB">
        <w:rPr>
          <w:b/>
        </w:rPr>
        <w:t>NOTE</w:t>
      </w:r>
      <w:r w:rsidRPr="00CB37F2">
        <w:rPr>
          <w:b/>
        </w:rPr>
        <w:t xml:space="preserve">: </w:t>
      </w:r>
      <w:r w:rsidR="00272BAA">
        <w:t xml:space="preserve">The </w:t>
      </w:r>
      <w:r>
        <w:t xml:space="preserve">installation of </w:t>
      </w:r>
      <w:r>
        <w:rPr>
          <w:color w:val="000000" w:themeColor="text1"/>
        </w:rPr>
        <w:t>t</w:t>
      </w:r>
      <w:r>
        <w:t>his version may fail at last stage</w:t>
      </w:r>
      <w:r w:rsidR="00272BAA">
        <w:t xml:space="preserve"> and omit error:</w:t>
      </w:r>
    </w:p>
    <w:p w14:paraId="5E6AF0FD" w14:textId="125EBFA9" w:rsidR="00272BAA" w:rsidRPr="00867EAB" w:rsidRDefault="00272BAA" w:rsidP="00272BAA">
      <w:pPr>
        <w:pStyle w:val="PlainText"/>
        <w:rPr>
          <w:i/>
        </w:rPr>
      </w:pPr>
      <w:r w:rsidRPr="00867EAB">
        <w:rPr>
          <w:i/>
        </w:rPr>
        <w:t>  CC [M]</w:t>
      </w:r>
      <w:proofErr w:type="gramStart"/>
      <w:r w:rsidRPr="00867EAB">
        <w:rPr>
          <w:i/>
        </w:rPr>
        <w:t>  /</w:t>
      </w:r>
      <w:proofErr w:type="gramEnd"/>
      <w:r w:rsidRPr="00867EAB">
        <w:rPr>
          <w:i/>
        </w:rPr>
        <w:t>opt/pleora/ebus_sdk/linux-gnueabihf-arm/module/ebUniversalProForEthernet/LFT_Module.o</w:t>
      </w:r>
    </w:p>
    <w:p w14:paraId="47AC0B6D" w14:textId="77777777" w:rsidR="00272BAA" w:rsidRPr="00867EAB" w:rsidRDefault="00272BAA" w:rsidP="00272BAA">
      <w:pPr>
        <w:pStyle w:val="PlainText"/>
        <w:rPr>
          <w:i/>
        </w:rPr>
      </w:pPr>
      <w:r w:rsidRPr="00867EAB">
        <w:rPr>
          <w:i/>
        </w:rPr>
        <w:t>/</w:t>
      </w:r>
      <w:proofErr w:type="spellStart"/>
      <w:r w:rsidRPr="00867EAB">
        <w:rPr>
          <w:i/>
        </w:rPr>
        <w:t>usr</w:t>
      </w:r>
      <w:proofErr w:type="spellEnd"/>
      <w:r w:rsidRPr="00867EAB">
        <w:rPr>
          <w:i/>
        </w:rPr>
        <w:t>/</w:t>
      </w:r>
      <w:proofErr w:type="spellStart"/>
      <w:r w:rsidRPr="00867EAB">
        <w:rPr>
          <w:i/>
        </w:rPr>
        <w:t>src</w:t>
      </w:r>
      <w:proofErr w:type="spellEnd"/>
      <w:r w:rsidRPr="00867EAB">
        <w:rPr>
          <w:i/>
        </w:rPr>
        <w:t>/linux-headers-3.14.79-vc-z/scripts</w:t>
      </w:r>
      <w:r w:rsidRPr="00867EAB">
        <w:rPr>
          <w:b/>
          <w:i/>
        </w:rPr>
        <w:t>/</w:t>
      </w:r>
      <w:proofErr w:type="spellStart"/>
      <w:r w:rsidRPr="00867EAB">
        <w:rPr>
          <w:b/>
          <w:i/>
        </w:rPr>
        <w:t>recordmcount</w:t>
      </w:r>
      <w:proofErr w:type="spellEnd"/>
      <w:r w:rsidRPr="00867EAB">
        <w:rPr>
          <w:b/>
          <w:i/>
        </w:rPr>
        <w:t>:</w:t>
      </w:r>
      <w:r w:rsidRPr="00867EAB">
        <w:rPr>
          <w:i/>
        </w:rPr>
        <w:t xml:space="preserve"> 1: /</w:t>
      </w:r>
      <w:proofErr w:type="spellStart"/>
      <w:r w:rsidRPr="00867EAB">
        <w:rPr>
          <w:i/>
        </w:rPr>
        <w:t>usr</w:t>
      </w:r>
      <w:proofErr w:type="spellEnd"/>
      <w:r w:rsidRPr="00867EAB">
        <w:rPr>
          <w:i/>
        </w:rPr>
        <w:t>/</w:t>
      </w:r>
      <w:proofErr w:type="spellStart"/>
      <w:r w:rsidRPr="00867EAB">
        <w:rPr>
          <w:i/>
        </w:rPr>
        <w:t>src</w:t>
      </w:r>
      <w:proofErr w:type="spellEnd"/>
      <w:r w:rsidRPr="00867EAB">
        <w:rPr>
          <w:i/>
        </w:rPr>
        <w:t>/linux-headers-3.14.79-vc-z/scripts/</w:t>
      </w:r>
      <w:proofErr w:type="spellStart"/>
      <w:r w:rsidRPr="00867EAB">
        <w:rPr>
          <w:i/>
        </w:rPr>
        <w:t>recordmcount</w:t>
      </w:r>
      <w:proofErr w:type="spellEnd"/>
      <w:r w:rsidRPr="00867EAB">
        <w:rPr>
          <w:i/>
        </w:rPr>
        <w:t>: Syntax error: end of file unexpected</w:t>
      </w:r>
    </w:p>
    <w:p w14:paraId="2E3F358E" w14:textId="77777777" w:rsidR="00272BAA" w:rsidRPr="00867EAB" w:rsidRDefault="00272BAA" w:rsidP="00272BAA">
      <w:pPr>
        <w:pStyle w:val="PlainText"/>
        <w:rPr>
          <w:i/>
        </w:rPr>
      </w:pPr>
      <w:proofErr w:type="gramStart"/>
      <w:r w:rsidRPr="00867EAB">
        <w:rPr>
          <w:i/>
        </w:rPr>
        <w:t>scripts/Makefile.build:</w:t>
      </w:r>
      <w:proofErr w:type="gramEnd"/>
      <w:r w:rsidRPr="00867EAB">
        <w:rPr>
          <w:i/>
        </w:rPr>
        <w:t>308: recipe for target '/opt/pleora/ebus_sdk/linux-gnueabihf-arm/module/ebUniversalProForEthernet/LFT_Module.o' failed</w:t>
      </w:r>
    </w:p>
    <w:p w14:paraId="471F4DEA" w14:textId="77777777" w:rsidR="00867EAB" w:rsidRDefault="00867EAB" w:rsidP="00272BAA">
      <w:pPr>
        <w:pStyle w:val="PlainText"/>
      </w:pPr>
    </w:p>
    <w:p w14:paraId="57EB6287" w14:textId="05E0103B" w:rsidR="00272BAA" w:rsidRDefault="00E149C4" w:rsidP="00272BAA">
      <w:pPr>
        <w:pStyle w:val="PlainText"/>
      </w:pPr>
      <w:r>
        <w:t>The error above is obtained</w:t>
      </w:r>
      <w:r w:rsidR="00272BAA">
        <w:t xml:space="preserve"> because the </w:t>
      </w:r>
      <w:proofErr w:type="spellStart"/>
      <w:r w:rsidR="00272BAA" w:rsidRPr="00867EAB">
        <w:rPr>
          <w:b/>
        </w:rPr>
        <w:t>recordmcount</w:t>
      </w:r>
      <w:proofErr w:type="spellEnd"/>
      <w:r w:rsidR="00272BAA">
        <w:t xml:space="preserve"> file in the </w:t>
      </w:r>
      <w:r w:rsidR="00BE2210">
        <w:t>ke</w:t>
      </w:r>
      <w:r w:rsidR="00867EAB">
        <w:t>r</w:t>
      </w:r>
      <w:r w:rsidR="00BE2210">
        <w:t xml:space="preserve">nel is corrupted. </w:t>
      </w:r>
      <w:r w:rsidR="00867EAB">
        <w:t>Despite this error, t</w:t>
      </w:r>
      <w:r w:rsidR="00BE2210">
        <w:t xml:space="preserve">he eBUS SDK has installed </w:t>
      </w:r>
      <w:r w:rsidR="00867EAB">
        <w:t>o</w:t>
      </w:r>
      <w:bookmarkStart w:id="0" w:name="_GoBack"/>
      <w:bookmarkEnd w:id="0"/>
      <w:r w:rsidR="00867EAB">
        <w:t xml:space="preserve">n your device and </w:t>
      </w:r>
      <w:r w:rsidR="00BE2210">
        <w:t xml:space="preserve">you can </w:t>
      </w:r>
      <w:proofErr w:type="spellStart"/>
      <w:proofErr w:type="gramStart"/>
      <w:r w:rsidR="00BE2210">
        <w:t>ssh</w:t>
      </w:r>
      <w:proofErr w:type="spellEnd"/>
      <w:proofErr w:type="gramEnd"/>
      <w:r w:rsidR="00BE2210">
        <w:t xml:space="preserve"> into the device again.   </w:t>
      </w:r>
    </w:p>
    <w:p w14:paraId="7FA1EC6B" w14:textId="1BD7910A" w:rsidR="00CB37F2" w:rsidRDefault="00CB37F2" w:rsidP="00CB37F2">
      <w:r>
        <w:rPr>
          <w:color w:val="000000" w:themeColor="text1"/>
        </w:rPr>
        <w:t xml:space="preserve">     </w:t>
      </w:r>
    </w:p>
    <w:p w14:paraId="01F7B2DF" w14:textId="6991748B" w:rsidR="00CB37F2" w:rsidRDefault="00CB37F2" w:rsidP="00CB37F2">
      <w:pPr>
        <w:pStyle w:val="Heading2"/>
        <w:numPr>
          <w:ilvl w:val="0"/>
          <w:numId w:val="2"/>
        </w:numPr>
      </w:pPr>
      <w:r>
        <w:t xml:space="preserve">Build </w:t>
      </w:r>
      <w:r w:rsidR="009A21E0">
        <w:t>SoftDeviceGEV</w:t>
      </w:r>
      <w:r w:rsidR="00AB7EFC">
        <w:t>3d</w:t>
      </w:r>
      <w:ins w:id="1" w:author="Hongrui Dong" w:date="2020-07-29T10:20:00Z">
        <w:r w:rsidR="00DC79FC">
          <w:t>_VC-3D-Nano</w:t>
        </w:r>
      </w:ins>
      <w:r w:rsidR="006E6A4F">
        <w:t xml:space="preserve"> for VC Nano</w:t>
      </w:r>
      <w:r w:rsidR="00AB7EFC">
        <w:t>3D-Z</w:t>
      </w:r>
      <w:r w:rsidR="006E6A4F">
        <w:t xml:space="preserve"> Cameras</w:t>
      </w:r>
      <w:r w:rsidR="009A21E0">
        <w:t xml:space="preserve"> under the eBUS SDK </w:t>
      </w:r>
      <w:r>
        <w:t>Sample</w:t>
      </w:r>
      <w:r w:rsidR="009A21E0">
        <w:t>s</w:t>
      </w:r>
    </w:p>
    <w:p w14:paraId="1695BB01" w14:textId="508B030C" w:rsidR="00660849" w:rsidRDefault="006E6A4F" w:rsidP="00660849">
      <w:pPr>
        <w:pStyle w:val="ListParagraph"/>
        <w:numPr>
          <w:ilvl w:val="0"/>
          <w:numId w:val="6"/>
        </w:numPr>
      </w:pPr>
      <w:r>
        <w:t>The SoftDeviceGEV</w:t>
      </w:r>
      <w:r w:rsidR="00AB7EFC">
        <w:t>3</w:t>
      </w:r>
      <w:r w:rsidR="00C3773C">
        <w:t>d</w:t>
      </w:r>
      <w:ins w:id="2" w:author="Hongrui Dong" w:date="2020-07-29T10:21:00Z">
        <w:r w:rsidR="00DC79FC">
          <w:t>_VC-3D-Nano</w:t>
        </w:r>
      </w:ins>
      <w:r>
        <w:t xml:space="preserve"> sample </w:t>
      </w:r>
      <w:ins w:id="3" w:author="Hongrui Dong" w:date="2020-07-29T10:21:00Z">
        <w:r w:rsidR="00DC79FC">
          <w:t xml:space="preserve">is </w:t>
        </w:r>
      </w:ins>
      <w:ins w:id="4" w:author="Hongrui Dong" w:date="2020-07-29T10:22:00Z">
        <w:r w:rsidR="00DC79FC">
          <w:t>epically</w:t>
        </w:r>
      </w:ins>
      <w:ins w:id="5" w:author="Hongrui Dong" w:date="2020-07-29T10:21:00Z">
        <w:r w:rsidR="00DC79FC">
          <w:t xml:space="preserve"> </w:t>
        </w:r>
      </w:ins>
      <w:del w:id="6" w:author="Hongrui Dong" w:date="2020-07-29T10:22:00Z">
        <w:r w:rsidDel="00DC79FC">
          <w:delText xml:space="preserve">updated </w:delText>
        </w:r>
      </w:del>
      <w:r>
        <w:t>for use with the Vision Components processing libraries on VC Nano</w:t>
      </w:r>
      <w:r w:rsidR="00AB7EFC">
        <w:t>3D-Z</w:t>
      </w:r>
      <w:r>
        <w:t xml:space="preserve"> Cameras, can be found on </w:t>
      </w:r>
      <w:proofErr w:type="spellStart"/>
      <w:r>
        <w:t>github</w:t>
      </w:r>
      <w:proofErr w:type="spellEnd"/>
      <w:r>
        <w:t>.</w:t>
      </w:r>
    </w:p>
    <w:p w14:paraId="0933CC5E" w14:textId="1494A18D" w:rsidR="006E6A4F" w:rsidRDefault="00B65D6F" w:rsidP="006E6A4F">
      <w:r w:rsidRPr="00724965">
        <w:rPr>
          <w:rStyle w:val="Hyperlink"/>
        </w:rPr>
        <w:t>https://github.com/Pleora/eBUS-Device-Integration-Samples/tr</w:t>
      </w:r>
      <w:r w:rsidR="00724965">
        <w:rPr>
          <w:rStyle w:val="Hyperlink"/>
        </w:rPr>
        <w:t>ee/master/Vision-Components/Nano3D</w:t>
      </w:r>
    </w:p>
    <w:p w14:paraId="2333E2B4" w14:textId="77777777" w:rsidR="006E6A4F" w:rsidRDefault="006E6A4F" w:rsidP="006E6A4F">
      <w:pPr>
        <w:pStyle w:val="ListParagraph"/>
        <w:numPr>
          <w:ilvl w:val="0"/>
          <w:numId w:val="8"/>
        </w:numPr>
      </w:pPr>
      <w:r>
        <w:t>More information about the sample itself and pre-requisites to be installed can be found in the ReadMe.txt file</w:t>
      </w:r>
    </w:p>
    <w:p w14:paraId="188CE1D8" w14:textId="094CF170" w:rsidR="005C5DBD" w:rsidRDefault="005C5DBD" w:rsidP="006E6A4F">
      <w:pPr>
        <w:pStyle w:val="ListParagraph"/>
        <w:numPr>
          <w:ilvl w:val="0"/>
          <w:numId w:val="8"/>
        </w:numPr>
      </w:pPr>
      <w:r>
        <w:t>This sample should be copied to the following directory on the VC Nano</w:t>
      </w:r>
      <w:r w:rsidR="00724965">
        <w:t>3D</w:t>
      </w:r>
      <w:r w:rsidR="0020721A">
        <w:t>-Z</w:t>
      </w:r>
      <w:r>
        <w:t xml:space="preserve"> camera:</w:t>
      </w:r>
    </w:p>
    <w:p w14:paraId="7A3575FC" w14:textId="5D489EAE" w:rsidR="00BE2210" w:rsidRDefault="00F0582D" w:rsidP="00BE2210">
      <w:pPr>
        <w:pStyle w:val="ListParagraph"/>
        <w:ind w:firstLine="720"/>
      </w:pPr>
      <w:r>
        <w:t>/opt/</w:t>
      </w:r>
      <w:proofErr w:type="spellStart"/>
      <w:r>
        <w:t>pleora</w:t>
      </w:r>
      <w:proofErr w:type="spellEnd"/>
      <w:r>
        <w:t>/</w:t>
      </w:r>
      <w:proofErr w:type="spellStart"/>
      <w:r>
        <w:t>ebus_</w:t>
      </w:r>
      <w:r w:rsidR="005C5DBD">
        <w:t>sdk</w:t>
      </w:r>
      <w:proofErr w:type="spellEnd"/>
      <w:r w:rsidR="005C5DBD">
        <w:t>/</w:t>
      </w:r>
      <w:proofErr w:type="spellStart"/>
      <w:r w:rsidR="005C5DBD">
        <w:t>linux</w:t>
      </w:r>
      <w:proofErr w:type="spellEnd"/>
      <w:r w:rsidR="005C5DBD">
        <w:t>-</w:t>
      </w:r>
      <w:proofErr w:type="spellStart"/>
      <w:r w:rsidR="005C5DBD">
        <w:t>gnueabihf</w:t>
      </w:r>
      <w:proofErr w:type="spellEnd"/>
      <w:r w:rsidR="005C5DBD">
        <w:t>-arm/share/samples/</w:t>
      </w:r>
    </w:p>
    <w:p w14:paraId="53D57FD1" w14:textId="3700D625" w:rsidR="005C5DBD" w:rsidRDefault="00110CEB" w:rsidP="00110CEB">
      <w:pPr>
        <w:ind w:left="720"/>
      </w:pPr>
      <w:del w:id="7" w:author="Hongrui Dong" w:date="2020-07-29T10:23:00Z">
        <w:r w:rsidRPr="00110CEB" w:rsidDel="00DC79FC">
          <w:rPr>
            <w:b/>
          </w:rPr>
          <w:delText>NOTE</w:delText>
        </w:r>
        <w:r w:rsidDel="00DC79FC">
          <w:delText>: Rename the existing SoftDeviceGEV</w:delText>
        </w:r>
        <w:r w:rsidR="00724965" w:rsidDel="00DC79FC">
          <w:delText>3d</w:delText>
        </w:r>
        <w:r w:rsidR="0020721A" w:rsidDel="00DC79FC">
          <w:delText>_VC-3D-Nano</w:delText>
        </w:r>
        <w:r w:rsidDel="00DC79FC">
          <w:delText xml:space="preserve"> sample directory to SoftDeviceGEV</w:delText>
        </w:r>
        <w:r w:rsidR="00724965" w:rsidDel="00DC79FC">
          <w:delText>3d</w:delText>
        </w:r>
        <w:r w:rsidDel="00DC79FC">
          <w:delText>_</w:delText>
        </w:r>
        <w:r w:rsidR="0020721A" w:rsidDel="00DC79FC">
          <w:delText>VC-3D-Nano_</w:delText>
        </w:r>
        <w:r w:rsidDel="00DC79FC">
          <w:delText>Original prior to copying the VC Nano</w:delText>
        </w:r>
        <w:r w:rsidR="00724965" w:rsidDel="00DC79FC">
          <w:delText>3D-Z</w:delText>
        </w:r>
        <w:r w:rsidDel="00DC79FC">
          <w:delText xml:space="preserve"> </w:delText>
        </w:r>
        <w:r w:rsidR="00B233C8" w:rsidDel="00DC79FC">
          <w:delText>specific</w:delText>
        </w:r>
        <w:r w:rsidDel="00DC79FC">
          <w:delText xml:space="preserve"> camera to the directory above.</w:delText>
        </w:r>
      </w:del>
    </w:p>
    <w:p w14:paraId="40955702" w14:textId="77777777" w:rsidR="00B65D6F" w:rsidRDefault="00B65D6F" w:rsidP="006E6A4F">
      <w:pPr>
        <w:pStyle w:val="ListParagraph"/>
        <w:numPr>
          <w:ilvl w:val="0"/>
          <w:numId w:val="8"/>
        </w:numPr>
      </w:pPr>
      <w:r>
        <w:t xml:space="preserve">Additional information on building the sample can be found in the eBUS SDK for Linux Quick Start Guide: </w:t>
      </w:r>
    </w:p>
    <w:p w14:paraId="3C37B8A6" w14:textId="77777777" w:rsidR="006E6A4F" w:rsidRDefault="00DC79FC" w:rsidP="006E6A4F">
      <w:hyperlink r:id="rId7" w:history="1">
        <w:r w:rsidR="00B65D6F">
          <w:rPr>
            <w:rStyle w:val="Hyperlink"/>
          </w:rPr>
          <w:t>https://supportcenter.pleora.com/servlet/fileField?entityId=ka00y0000004fwpAAA&amp;field=File__Body__s</w:t>
        </w:r>
      </w:hyperlink>
    </w:p>
    <w:p w14:paraId="40B398BD" w14:textId="69E8698A" w:rsidR="00660849" w:rsidRDefault="00660849" w:rsidP="00660849">
      <w:pPr>
        <w:pStyle w:val="Heading2"/>
        <w:numPr>
          <w:ilvl w:val="0"/>
          <w:numId w:val="2"/>
        </w:numPr>
      </w:pPr>
      <w:r>
        <w:t>Run the SoftDeviceGEV</w:t>
      </w:r>
      <w:r w:rsidR="00724965">
        <w:t>3d</w:t>
      </w:r>
      <w:r w:rsidR="0020721A">
        <w:t>_VC-3D-Nano</w:t>
      </w:r>
      <w:r w:rsidR="00B65D6F">
        <w:t xml:space="preserve"> for VC Nano</w:t>
      </w:r>
      <w:r w:rsidR="00724965">
        <w:t>3D-Z</w:t>
      </w:r>
      <w:r w:rsidR="00B65D6F">
        <w:t xml:space="preserve"> Cameras</w:t>
      </w:r>
    </w:p>
    <w:p w14:paraId="682FAAE9" w14:textId="77777777" w:rsidR="00D252AE" w:rsidRDefault="00D252AE" w:rsidP="00D252AE">
      <w:pPr>
        <w:pStyle w:val="ListParagraph"/>
        <w:ind w:left="360"/>
      </w:pPr>
      <w:r>
        <w:t xml:space="preserve">(Before run sample: You must run </w:t>
      </w:r>
      <w:r w:rsidRPr="00D252AE">
        <w:t>/</w:t>
      </w:r>
      <w:proofErr w:type="spellStart"/>
      <w:r w:rsidRPr="00D252AE">
        <w:t>usr</w:t>
      </w:r>
      <w:proofErr w:type="spellEnd"/>
      <w:r w:rsidRPr="00D252AE">
        <w:t>/bin/</w:t>
      </w:r>
      <w:proofErr w:type="spellStart"/>
      <w:r w:rsidRPr="00D252AE">
        <w:t>vcio</w:t>
      </w:r>
      <w:proofErr w:type="spellEnd"/>
      <w:r w:rsidRPr="00D252AE">
        <w:t xml:space="preserve"> -r 360</w:t>
      </w:r>
    </w:p>
    <w:p w14:paraId="44F75BBC" w14:textId="07BC915A" w:rsidR="005C5DBD" w:rsidRDefault="00B65D6F" w:rsidP="00D252AE">
      <w:r>
        <w:t>This Sample will stream an i</w:t>
      </w:r>
      <w:r w:rsidR="00FC460F">
        <w:t xml:space="preserve">mage with laser line points </w:t>
      </w:r>
      <w:r>
        <w:t>from the VC Nano</w:t>
      </w:r>
      <w:r w:rsidR="00724965">
        <w:t>3D-Z</w:t>
      </w:r>
      <w:r>
        <w:t xml:space="preserve"> camera over Ethernet using the</w:t>
      </w:r>
      <w:r w:rsidR="00660849">
        <w:t xml:space="preserve"> GigE </w:t>
      </w:r>
      <w:r>
        <w:t>V</w:t>
      </w:r>
      <w:r w:rsidR="00660849">
        <w:t xml:space="preserve">ision </w:t>
      </w:r>
      <w:r>
        <w:t>protocol</w:t>
      </w:r>
      <w:r w:rsidR="0020721A">
        <w:t xml:space="preserve"> using the multi-part payload type</w:t>
      </w:r>
      <w:r w:rsidR="00660849">
        <w:t xml:space="preserve">. </w:t>
      </w:r>
      <w:r w:rsidR="00724965">
        <w:t xml:space="preserve">The output includes two parts: part0 is 2D image, part1 is </w:t>
      </w:r>
      <w:r w:rsidR="00FC460F" w:rsidRPr="00FC460F">
        <w:t xml:space="preserve">laser line points in </w:t>
      </w:r>
      <w:r w:rsidR="00FC460F">
        <w:t xml:space="preserve">world </w:t>
      </w:r>
      <w:r w:rsidR="00FC460F" w:rsidRPr="00FC460F">
        <w:t>coordinates</w:t>
      </w:r>
      <w:r w:rsidR="00FC460F">
        <w:t xml:space="preserve">. Please </w:t>
      </w:r>
      <w:r w:rsidR="00660849">
        <w:t>pr</w:t>
      </w:r>
      <w:r w:rsidR="00FC460F">
        <w:t>epare a receiver to receive output data before run the sample</w:t>
      </w:r>
      <w:r w:rsidR="008E2EEF">
        <w:t xml:space="preserve">.  You can find the </w:t>
      </w:r>
      <w:r w:rsidR="005C5DBD">
        <w:t>IP</w:t>
      </w:r>
      <w:r w:rsidR="008E2EEF">
        <w:t xml:space="preserve"> address of the </w:t>
      </w:r>
      <w:r>
        <w:t xml:space="preserve">VC </w:t>
      </w:r>
      <w:r w:rsidR="00FC460F">
        <w:t>Nano</w:t>
      </w:r>
      <w:r w:rsidR="0020721A">
        <w:t>3D</w:t>
      </w:r>
      <w:r w:rsidR="00FC460F">
        <w:t xml:space="preserve">-Z </w:t>
      </w:r>
      <w:r>
        <w:t>camera</w:t>
      </w:r>
      <w:r w:rsidR="008E2EEF">
        <w:t xml:space="preserve"> </w:t>
      </w:r>
      <w:r w:rsidR="00FC460F">
        <w:t xml:space="preserve">is </w:t>
      </w:r>
      <w:r w:rsidR="0036111E">
        <w:t>192.168.3.15</w:t>
      </w:r>
      <w:r w:rsidR="00FC460F">
        <w:t>.</w:t>
      </w:r>
    </w:p>
    <w:p w14:paraId="6087034D" w14:textId="06815DD3" w:rsidR="00110CEB" w:rsidRDefault="00FC460F" w:rsidP="00660849">
      <w:r>
        <w:t>If you running eBUS Player as t</w:t>
      </w:r>
      <w:r w:rsidR="00110CEB">
        <w:t>he receiver</w:t>
      </w:r>
      <w:r>
        <w:t xml:space="preserve"> on </w:t>
      </w:r>
      <w:r w:rsidR="00110CEB">
        <w:t>PC, please choose the address of eth0 for connection after the steps below are performed on the VC Nano</w:t>
      </w:r>
      <w:r>
        <w:t>3D-Z</w:t>
      </w:r>
      <w:r w:rsidR="00110CEB">
        <w:t xml:space="preserve"> camera. </w:t>
      </w:r>
    </w:p>
    <w:p w14:paraId="3696902B" w14:textId="1D9ED007" w:rsidR="005C5DBD" w:rsidRDefault="005C5DBD" w:rsidP="005C5DBD">
      <w:r>
        <w:lastRenderedPageBreak/>
        <w:t>In order to run the sample</w:t>
      </w:r>
      <w:r w:rsidR="00110CEB">
        <w:t xml:space="preserve"> on the VC Nano</w:t>
      </w:r>
      <w:r w:rsidR="00FC460F">
        <w:t>3D-Z</w:t>
      </w:r>
      <w:r w:rsidR="00110CEB">
        <w:t xml:space="preserve"> camera</w:t>
      </w:r>
      <w:r>
        <w:t>, na</w:t>
      </w:r>
      <w:r w:rsidR="00F0582D">
        <w:t>vigate to: /opt/pleora/ebus_</w:t>
      </w:r>
      <w:r>
        <w:t>sdk/linux-gnueabihf-arm/share/samples/SoftDeviceGEV</w:t>
      </w:r>
      <w:r w:rsidR="00FC460F">
        <w:t>3d</w:t>
      </w:r>
      <w:r w:rsidR="0020721A">
        <w:t>_VC-3D-Nano</w:t>
      </w:r>
      <w:r w:rsidR="00110CEB">
        <w:t>,</w:t>
      </w:r>
      <w:r w:rsidR="00FC460F">
        <w:t xml:space="preserve"> run make to build the executable</w:t>
      </w:r>
      <w:r w:rsidR="00110CEB">
        <w:t xml:space="preserve"> and then run ./</w:t>
      </w:r>
      <w:r w:rsidR="0020721A">
        <w:t>SoftDeviceGEV3d_VC-3D-Nano</w:t>
      </w:r>
    </w:p>
    <w:p w14:paraId="49258A60" w14:textId="77777777" w:rsidR="008E2EEF" w:rsidRDefault="003E051F" w:rsidP="003E051F">
      <w:r>
        <w:t>The Sample will show the selection for you to choose after running</w:t>
      </w:r>
      <w:r w:rsidR="008E2EEF">
        <w:t>:</w:t>
      </w:r>
    </w:p>
    <w:p w14:paraId="403A6D07" w14:textId="6380EAA5" w:rsidR="008E2EEF" w:rsidRDefault="008E2EEF" w:rsidP="00E149C4">
      <w:pPr>
        <w:pStyle w:val="ListParagraph"/>
        <w:numPr>
          <w:ilvl w:val="0"/>
          <w:numId w:val="9"/>
        </w:numPr>
      </w:pPr>
      <w:r>
        <w:t xml:space="preserve">eth0 : </w:t>
      </w:r>
      <w:proofErr w:type="spellStart"/>
      <w:r>
        <w:t>xx</w:t>
      </w:r>
      <w:r w:rsidR="00E149C4">
        <w:t>:</w:t>
      </w:r>
      <w:r>
        <w:t>xx</w:t>
      </w:r>
      <w:r w:rsidR="00E149C4">
        <w:t>:</w:t>
      </w:r>
      <w:r>
        <w:t>xx</w:t>
      </w:r>
      <w:r w:rsidR="00E149C4">
        <w:t>:</w:t>
      </w:r>
      <w:r>
        <w:t>xx</w:t>
      </w:r>
      <w:r w:rsidR="00E149C4">
        <w:t>:xx:xx</w:t>
      </w:r>
      <w:proofErr w:type="spellEnd"/>
      <w:r>
        <w:t xml:space="preserve"> </w:t>
      </w:r>
    </w:p>
    <w:p w14:paraId="40182BC5" w14:textId="2B7CC0D4" w:rsidR="00E149C4" w:rsidRDefault="00E149C4" w:rsidP="00E149C4">
      <w:pPr>
        <w:pStyle w:val="ListParagraph"/>
        <w:ind w:left="1440"/>
      </w:pPr>
      <w:r w:rsidRPr="00E149C4">
        <w:rPr>
          <w:b/>
        </w:rPr>
        <w:t>NOTE</w:t>
      </w:r>
      <w:r>
        <w:t xml:space="preserve">: </w:t>
      </w:r>
      <w:proofErr w:type="spellStart"/>
      <w:r>
        <w:t>xx</w:t>
      </w:r>
      <w:proofErr w:type="gramStart"/>
      <w:r>
        <w:t>:xx:xx:xx:xx:xx</w:t>
      </w:r>
      <w:proofErr w:type="spellEnd"/>
      <w:proofErr w:type="gramEnd"/>
      <w:r>
        <w:t xml:space="preserve"> represents the MAC address of eth0</w:t>
      </w:r>
    </w:p>
    <w:p w14:paraId="5FA806AC" w14:textId="1650A2D7" w:rsidR="008E2EEF" w:rsidRDefault="008E2EEF" w:rsidP="003E051F">
      <w:r>
        <w:t>P</w:t>
      </w:r>
      <w:r w:rsidR="00E149C4">
        <w:t>lease select the 0 and press the Enter key.</w:t>
      </w:r>
    </w:p>
    <w:p w14:paraId="4C14E3E7" w14:textId="2C37F08A" w:rsidR="008E2EEF" w:rsidRDefault="008E2EEF" w:rsidP="003E051F">
      <w:r>
        <w:t>“</w:t>
      </w:r>
      <w:r w:rsidR="003D02D7">
        <w:t>SoftDeviceGEV3d_VC-3D-Nano</w:t>
      </w:r>
      <w:r>
        <w:t xml:space="preserve"> started” will be displayed. Now the receiver should be able to receive the image</w:t>
      </w:r>
      <w:r w:rsidR="005C5DBD">
        <w:t>s</w:t>
      </w:r>
      <w:r>
        <w:t xml:space="preserve"> from the </w:t>
      </w:r>
      <w:r w:rsidR="005C5DBD">
        <w:t>VC Nano</w:t>
      </w:r>
      <w:r w:rsidR="00B10D98">
        <w:t>3D-Z</w:t>
      </w:r>
      <w:r w:rsidR="005C5DBD">
        <w:t xml:space="preserve"> camera</w:t>
      </w:r>
      <w:r>
        <w:t>.</w:t>
      </w:r>
    </w:p>
    <w:p w14:paraId="5877F294" w14:textId="77777777" w:rsidR="00110CEB" w:rsidRDefault="008E2EEF" w:rsidP="003E051F">
      <w:r>
        <w:t>Push any key on the keyboard will stop the sample.</w:t>
      </w:r>
    </w:p>
    <w:p w14:paraId="0CA1F38E" w14:textId="3752AD04" w:rsidR="00110CEB" w:rsidRDefault="00110CEB" w:rsidP="00110CEB">
      <w:pPr>
        <w:pStyle w:val="Heading2"/>
        <w:numPr>
          <w:ilvl w:val="0"/>
          <w:numId w:val="2"/>
        </w:numPr>
      </w:pPr>
      <w:proofErr w:type="gramStart"/>
      <w:r>
        <w:t>for</w:t>
      </w:r>
      <w:proofErr w:type="gramEnd"/>
      <w:r>
        <w:t xml:space="preserve"> VC Nano</w:t>
      </w:r>
      <w:r w:rsidR="00B10D98">
        <w:t>3D-Z</w:t>
      </w:r>
      <w:r>
        <w:t xml:space="preserve"> Cameras at Camera Boot-up Time</w:t>
      </w:r>
    </w:p>
    <w:p w14:paraId="3C09559E" w14:textId="23A5BDF4" w:rsidR="00110CEB" w:rsidRDefault="00110CEB" w:rsidP="00110CEB">
      <w:pPr>
        <w:rPr>
          <w:rStyle w:val="Hyperlink"/>
        </w:rPr>
      </w:pPr>
      <w:r w:rsidRPr="0020721A">
        <w:t>In order to run the VC Nano</w:t>
      </w:r>
      <w:r w:rsidR="00B10D98" w:rsidRPr="0020721A">
        <w:t>3D-Z</w:t>
      </w:r>
      <w:r w:rsidRPr="0020721A">
        <w:t xml:space="preserve"> </w:t>
      </w:r>
      <w:r w:rsidR="003D02D7" w:rsidRPr="0020721A">
        <w:t xml:space="preserve">Run the </w:t>
      </w:r>
      <w:r w:rsidR="0036111E" w:rsidRPr="0020721A">
        <w:t xml:space="preserve">SoftDeviceGEV3d_VC-3D-Nano </w:t>
      </w:r>
      <w:r w:rsidRPr="0020721A">
        <w:t xml:space="preserve">camera specific </w:t>
      </w:r>
      <w:r w:rsidR="0036111E" w:rsidRPr="0020721A">
        <w:t xml:space="preserve">SoftDeviceGEV3d_VC-3D-Nano </w:t>
      </w:r>
      <w:r w:rsidRPr="0020721A">
        <w:t xml:space="preserve">camera application </w:t>
      </w:r>
      <w:r>
        <w:t>when the camera powers up, please refer to the “</w:t>
      </w:r>
      <w:proofErr w:type="spellStart"/>
      <w:r>
        <w:t>ReadMe_Boot</w:t>
      </w:r>
      <w:proofErr w:type="spellEnd"/>
      <w:r>
        <w:t xml:space="preserve"> </w:t>
      </w:r>
      <w:proofErr w:type="gramStart"/>
      <w:r>
        <w:t>Into</w:t>
      </w:r>
      <w:proofErr w:type="gramEnd"/>
      <w:r>
        <w:t xml:space="preserve"> Application.txt” file located on </w:t>
      </w:r>
      <w:proofErr w:type="spellStart"/>
      <w:r>
        <w:t>github</w:t>
      </w:r>
      <w:proofErr w:type="spellEnd"/>
      <w:r>
        <w:t xml:space="preserve">: </w:t>
      </w:r>
      <w:hyperlink r:id="rId8" w:history="1">
        <w:r w:rsidR="003D02D7" w:rsidRPr="000B2F93">
          <w:rPr>
            <w:rStyle w:val="Hyperlink"/>
          </w:rPr>
          <w:t>https://github.com/Pleora/eBUS-Device-Integration-Samples/tree/master/Vision-Components/Nano3D-Z</w:t>
        </w:r>
      </w:hyperlink>
    </w:p>
    <w:p w14:paraId="53BA6F20" w14:textId="1C166533" w:rsidR="003D02D7" w:rsidRDefault="003D02D7" w:rsidP="003D02D7">
      <w:pPr>
        <w:pStyle w:val="Heading2"/>
        <w:numPr>
          <w:ilvl w:val="0"/>
          <w:numId w:val="2"/>
        </w:numPr>
      </w:pPr>
      <w:r>
        <w:t xml:space="preserve">Licensing the SoftDeviceGEV3d_VC-3D-Nano application on your VC Nano3D-Z Cameras </w:t>
      </w:r>
    </w:p>
    <w:p w14:paraId="217F6B93" w14:textId="77777777" w:rsidR="0036111E" w:rsidRPr="0036111E" w:rsidRDefault="003D02D7" w:rsidP="003D02D7">
      <w:r w:rsidRPr="0036111E">
        <w:t xml:space="preserve">In order to properly license </w:t>
      </w:r>
      <w:r w:rsidR="0036111E" w:rsidRPr="0036111E">
        <w:t xml:space="preserve">the SoftDeviceGEV3d_VC-3D-Nano application running on your VC Nano3D-Z camera. You must first query the MAC address of eth0 on the VC-Nano3D-Z camera. This information is provided in Step 5 above. Once you have the MAC address of eth0 on your VC Nano3D-Z camera, please contact your Pleora sales representative while providing the MAC address obtained in Step 5, and also please ensure you indicate that you require an </w:t>
      </w:r>
      <w:proofErr w:type="spellStart"/>
      <w:r w:rsidR="0036111E" w:rsidRPr="0036111E">
        <w:t>eBUS</w:t>
      </w:r>
      <w:proofErr w:type="spellEnd"/>
      <w:r w:rsidR="0036111E" w:rsidRPr="0036111E">
        <w:t xml:space="preserve"> GEV-</w:t>
      </w:r>
      <w:proofErr w:type="spellStart"/>
      <w:r w:rsidR="0036111E" w:rsidRPr="0036111E">
        <w:t>Tx</w:t>
      </w:r>
      <w:proofErr w:type="spellEnd"/>
      <w:r w:rsidR="0036111E" w:rsidRPr="0036111E">
        <w:t xml:space="preserve"> runtime license (990-1023) for your VC Nano3D-Z camera. Once you receive the license file, you will need to place it in the ./opt/</w:t>
      </w:r>
      <w:proofErr w:type="spellStart"/>
      <w:r w:rsidR="0036111E" w:rsidRPr="0036111E">
        <w:t>pleora</w:t>
      </w:r>
      <w:proofErr w:type="spellEnd"/>
      <w:r w:rsidR="0036111E" w:rsidRPr="0036111E">
        <w:t>/</w:t>
      </w:r>
      <w:proofErr w:type="spellStart"/>
      <w:r w:rsidR="0036111E" w:rsidRPr="0036111E">
        <w:t>ebus_sdk</w:t>
      </w:r>
      <w:proofErr w:type="spellEnd"/>
      <w:r w:rsidR="0036111E" w:rsidRPr="0036111E">
        <w:t>/</w:t>
      </w:r>
      <w:proofErr w:type="spellStart"/>
      <w:r w:rsidR="0036111E" w:rsidRPr="0036111E">
        <w:t>linux</w:t>
      </w:r>
      <w:proofErr w:type="spellEnd"/>
      <w:r w:rsidR="0036111E" w:rsidRPr="0036111E">
        <w:t>-</w:t>
      </w:r>
      <w:proofErr w:type="spellStart"/>
      <w:r w:rsidR="0036111E" w:rsidRPr="0036111E">
        <w:t>gnueabihf</w:t>
      </w:r>
      <w:proofErr w:type="spellEnd"/>
      <w:r w:rsidR="0036111E" w:rsidRPr="0036111E">
        <w:t>-arm/licenses directory on your VC Nano3D-Z camera. After placing the file in the appropriate directory, reboot the camera.</w:t>
      </w:r>
    </w:p>
    <w:p w14:paraId="5E64F031" w14:textId="77777777" w:rsidR="0036111E" w:rsidRPr="0036111E" w:rsidRDefault="0036111E" w:rsidP="003D02D7">
      <w:r w:rsidRPr="0036111E">
        <w:t xml:space="preserve">Please note that the license file is important as without it, you will only be able to stream from your VC Nano3D-Z camera for a 15 minute time period. You can tell if your VC Nano3D-Z camera is licensed or not during the select/connect process using your receiver software, in eBUS Player for example, in the select/connect dialog, you will see the device appear as “eBUS Software Device Unlicensed”. </w:t>
      </w:r>
    </w:p>
    <w:p w14:paraId="232BE283" w14:textId="77777777" w:rsidR="0036111E" w:rsidRPr="0036111E" w:rsidRDefault="0036111E" w:rsidP="003D02D7">
      <w:r w:rsidRPr="0036111E">
        <w:t xml:space="preserve">NOTE: Please do not modify the file name of the license file, otherwise it will not work. </w:t>
      </w:r>
    </w:p>
    <w:p w14:paraId="582DFB3E" w14:textId="77777777" w:rsidR="003D02D7" w:rsidRDefault="003D02D7" w:rsidP="00110CEB"/>
    <w:sectPr w:rsidR="003D0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35AB3"/>
    <w:multiLevelType w:val="hybridMultilevel"/>
    <w:tmpl w:val="FCA05298"/>
    <w:lvl w:ilvl="0" w:tplc="A998D11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E4785608"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A47FC"/>
    <w:multiLevelType w:val="hybridMultilevel"/>
    <w:tmpl w:val="8ACC271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54940"/>
    <w:multiLevelType w:val="hybridMultilevel"/>
    <w:tmpl w:val="CE90E7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7EA6A00"/>
    <w:multiLevelType w:val="hybridMultilevel"/>
    <w:tmpl w:val="DD4666E2"/>
    <w:lvl w:ilvl="0" w:tplc="10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C6541"/>
    <w:multiLevelType w:val="hybridMultilevel"/>
    <w:tmpl w:val="73227B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464E5D"/>
    <w:multiLevelType w:val="hybridMultilevel"/>
    <w:tmpl w:val="110657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62C57EF"/>
    <w:multiLevelType w:val="hybridMultilevel"/>
    <w:tmpl w:val="7A8E1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C1564A"/>
    <w:multiLevelType w:val="hybridMultilevel"/>
    <w:tmpl w:val="B4024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6C1FB5"/>
    <w:multiLevelType w:val="hybridMultilevel"/>
    <w:tmpl w:val="4EDCE54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A63183B"/>
    <w:multiLevelType w:val="hybridMultilevel"/>
    <w:tmpl w:val="68D29B82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0" w15:restartNumberingAfterBreak="0">
    <w:nsid w:val="780360D7"/>
    <w:multiLevelType w:val="hybridMultilevel"/>
    <w:tmpl w:val="78A83E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10"/>
  </w:num>
  <w:num w:numId="5">
    <w:abstractNumId w:val="6"/>
  </w:num>
  <w:num w:numId="6">
    <w:abstractNumId w:val="9"/>
  </w:num>
  <w:num w:numId="7">
    <w:abstractNumId w:val="5"/>
  </w:num>
  <w:num w:numId="8">
    <w:abstractNumId w:val="1"/>
  </w:num>
  <w:num w:numId="9">
    <w:abstractNumId w:val="3"/>
  </w:num>
  <w:num w:numId="10">
    <w:abstractNumId w:val="4"/>
  </w:num>
  <w:num w:numId="1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ongrui Dong">
    <w15:presenceInfo w15:providerId="None" w15:userId="Hongrui Do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27C4"/>
    <w:rsid w:val="000215B6"/>
    <w:rsid w:val="00085A39"/>
    <w:rsid w:val="00110CEB"/>
    <w:rsid w:val="001427F7"/>
    <w:rsid w:val="0020721A"/>
    <w:rsid w:val="00272BAA"/>
    <w:rsid w:val="002C35E3"/>
    <w:rsid w:val="0036111E"/>
    <w:rsid w:val="0036467D"/>
    <w:rsid w:val="003D02D7"/>
    <w:rsid w:val="003E051F"/>
    <w:rsid w:val="00406101"/>
    <w:rsid w:val="00514B97"/>
    <w:rsid w:val="005A7693"/>
    <w:rsid w:val="005C5DBD"/>
    <w:rsid w:val="00660849"/>
    <w:rsid w:val="006D4D96"/>
    <w:rsid w:val="006E0C1D"/>
    <w:rsid w:val="006E6A4F"/>
    <w:rsid w:val="007152CD"/>
    <w:rsid w:val="00724965"/>
    <w:rsid w:val="00867EAB"/>
    <w:rsid w:val="00876FC6"/>
    <w:rsid w:val="008D2FEE"/>
    <w:rsid w:val="008E2EEF"/>
    <w:rsid w:val="008F0B99"/>
    <w:rsid w:val="009A21E0"/>
    <w:rsid w:val="00AB31BF"/>
    <w:rsid w:val="00AB7EFC"/>
    <w:rsid w:val="00B04BA5"/>
    <w:rsid w:val="00B10D98"/>
    <w:rsid w:val="00B233C8"/>
    <w:rsid w:val="00B2666C"/>
    <w:rsid w:val="00B65D6F"/>
    <w:rsid w:val="00B827C4"/>
    <w:rsid w:val="00BE2210"/>
    <w:rsid w:val="00C3773C"/>
    <w:rsid w:val="00CB37F2"/>
    <w:rsid w:val="00CB664B"/>
    <w:rsid w:val="00D252AE"/>
    <w:rsid w:val="00D51640"/>
    <w:rsid w:val="00DC79FC"/>
    <w:rsid w:val="00E149C4"/>
    <w:rsid w:val="00E60D10"/>
    <w:rsid w:val="00EE7E0A"/>
    <w:rsid w:val="00F0582D"/>
    <w:rsid w:val="00F10FB0"/>
    <w:rsid w:val="00FC4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CD8F5"/>
  <w15:chartTrackingRefBased/>
  <w15:docId w15:val="{1A11345A-A59F-4111-A504-EAD69639A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7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827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7C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827C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827C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4D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4D9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D4D9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B37F2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E6A4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E6A4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E6A4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E6A4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E6A4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6A4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6A4F"/>
    <w:rPr>
      <w:rFonts w:ascii="Segoe UI" w:hAnsi="Segoe UI" w:cs="Segoe UI"/>
      <w:sz w:val="18"/>
      <w:szCs w:val="18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72BAA"/>
    <w:pPr>
      <w:spacing w:after="0" w:line="240" w:lineRule="auto"/>
    </w:pPr>
    <w:rPr>
      <w:rFonts w:ascii="Calibri" w:hAnsi="Calibri" w:cs="Calibri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72BAA"/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6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25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92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372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leora/eBUS-Device-Integration-Samples/tree/master/Vision-Components/Nano3D-Z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upportcenter.pleora.com/servlet/fileField?entityId=ka00y0000004fwpAAA&amp;field=File__Body__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upport@pleora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ackages.debian.org/buster/all/libstdc++6-armhf-cross/download" TargetMode="Externa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1047</Words>
  <Characters>5969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Hongrui Dong</dc:creator>
  <cp:keywords/>
  <dc:description/>
  <cp:lastModifiedBy>Hongrui Dong</cp:lastModifiedBy>
  <cp:revision>6</cp:revision>
  <dcterms:created xsi:type="dcterms:W3CDTF">2020-07-24T15:27:00Z</dcterms:created>
  <dcterms:modified xsi:type="dcterms:W3CDTF">2020-07-29T14:23:00Z</dcterms:modified>
</cp:coreProperties>
</file>